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4CB73" w14:textId="77777777" w:rsidR="00A9155A" w:rsidRPr="00AC371F" w:rsidRDefault="00AC371F" w:rsidP="00AC371F">
      <w:pPr>
        <w:jc w:val="center"/>
        <w:rPr>
          <w:b/>
        </w:rPr>
      </w:pPr>
      <w:r w:rsidRPr="00AC371F">
        <w:rPr>
          <w:b/>
        </w:rPr>
        <w:t>R or Python: A Programmer’s Response</w:t>
      </w:r>
    </w:p>
    <w:p w14:paraId="4A0DCBD9" w14:textId="77777777" w:rsidR="00A86FEE" w:rsidRPr="00462126" w:rsidRDefault="00A86FEE">
      <w:pPr>
        <w:rPr>
          <w:b/>
        </w:rPr>
      </w:pPr>
      <w:r w:rsidRPr="00462126">
        <w:rPr>
          <w:b/>
        </w:rPr>
        <w:t xml:space="preserve">Abstract/ </w:t>
      </w:r>
      <w:commentRangeStart w:id="0"/>
      <w:r w:rsidRPr="00462126">
        <w:rPr>
          <w:b/>
        </w:rPr>
        <w:t>Instruction</w:t>
      </w:r>
      <w:commentRangeEnd w:id="0"/>
      <w:r w:rsidR="000530FC">
        <w:rPr>
          <w:rStyle w:val="CommentReference"/>
        </w:rPr>
        <w:commentReference w:id="0"/>
      </w:r>
      <w:r w:rsidRPr="00462126">
        <w:rPr>
          <w:b/>
        </w:rPr>
        <w:t>:</w:t>
      </w:r>
    </w:p>
    <w:p w14:paraId="0E523234" w14:textId="77777777" w:rsidR="00AC371F" w:rsidRDefault="00AC371F">
      <w:r>
        <w:t xml:space="preserve">We hear lots of requests on porting R to Clinical Computing Platform. </w:t>
      </w:r>
      <w:r w:rsidR="00832473">
        <w:t>Before R really touches the ground, I’d like to share some thoughts on why R is a not a good choice, considering there is a strong alternative, Python.</w:t>
      </w:r>
    </w:p>
    <w:p w14:paraId="025CBDBA" w14:textId="77777777" w:rsidR="00832473" w:rsidRDefault="00832473">
      <w:r>
        <w:t xml:space="preserve">The requests on R are mostly from statisticians inside clinical development units. Statisticians are not programmers; they might prefer R for some statistical tasks, like sample size estimate and visualization. But for heavy users for the Clinical Computing Platform, aka, clinical/statistical programmers, they need good language(s) to import data, clean data, transform data and do analysis and reporting. In this type of programming, I’d argue </w:t>
      </w:r>
      <w:commentRangeStart w:id="1"/>
      <w:r w:rsidR="0033039A">
        <w:t>Python is far way better than R, from a programmer’s perspective</w:t>
      </w:r>
      <w:commentRangeEnd w:id="1"/>
      <w:r w:rsidR="000530FC">
        <w:rPr>
          <w:rStyle w:val="CommentReference"/>
        </w:rPr>
        <w:commentReference w:id="1"/>
      </w:r>
      <w:r w:rsidR="0033039A">
        <w:t>.</w:t>
      </w:r>
    </w:p>
    <w:p w14:paraId="3AE72AF7" w14:textId="77777777" w:rsidR="00BD53B4" w:rsidRDefault="00832473">
      <w:r>
        <w:t>First, Python is simply a better language, created by</w:t>
      </w:r>
      <w:r w:rsidR="00BD53B4">
        <w:t xml:space="preserve"> real computer scientists. R was mainly created by statisticians and for statisticians. There are lots of design drawbacks in R core language. </w:t>
      </w:r>
    </w:p>
    <w:p w14:paraId="51680785" w14:textId="77777777" w:rsidR="00BD53B4" w:rsidRDefault="00BD53B4">
      <w:r>
        <w:t xml:space="preserve">Second, for programming tasks mentioned above, Python offers more consistent and unified packages </w:t>
      </w:r>
      <w:r w:rsidR="008710F9">
        <w:t xml:space="preserve">stack </w:t>
      </w:r>
      <w:r>
        <w:t>(</w:t>
      </w:r>
      <w:proofErr w:type="spellStart"/>
      <w:r>
        <w:t>Numpy</w:t>
      </w:r>
      <w:proofErr w:type="spellEnd"/>
      <w:r>
        <w:t xml:space="preserve">, Pandas, </w:t>
      </w:r>
      <w:proofErr w:type="spellStart"/>
      <w:r>
        <w:t>Scikit</w:t>
      </w:r>
      <w:proofErr w:type="spellEnd"/>
      <w:r>
        <w:t xml:space="preserve">-learn, </w:t>
      </w:r>
      <w:proofErr w:type="spellStart"/>
      <w:r>
        <w:t>etc</w:t>
      </w:r>
      <w:proofErr w:type="spellEnd"/>
      <w:r>
        <w:t>), while in R, the packages are scattered. It’s true that there is an attempt to gather several core R packages to unify the process, but at least at this stage, it’s not satisfactory.</w:t>
      </w:r>
    </w:p>
    <w:p w14:paraId="1EF5563B" w14:textId="77777777" w:rsidR="003171D6" w:rsidRDefault="003171D6" w:rsidP="004F77A1">
      <w:pPr>
        <w:jc w:val="center"/>
      </w:pPr>
      <w:r>
        <w:rPr>
          <w:noProof/>
        </w:rPr>
        <w:drawing>
          <wp:inline distT="0" distB="0" distL="0" distR="0" wp14:anchorId="4614B92B" wp14:editId="241073F3">
            <wp:extent cx="2182125" cy="1616519"/>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7506" cy="1627913"/>
                    </a:xfrm>
                    <a:prstGeom prst="rect">
                      <a:avLst/>
                    </a:prstGeom>
                    <a:noFill/>
                    <a:ln>
                      <a:noFill/>
                    </a:ln>
                  </pic:spPr>
                </pic:pic>
              </a:graphicData>
            </a:graphic>
          </wp:inline>
        </w:drawing>
      </w:r>
    </w:p>
    <w:p w14:paraId="44F9D1E7" w14:textId="77777777" w:rsidR="00BD53B4" w:rsidRDefault="00BD53B4">
      <w:r>
        <w:t>Third, Python is far way better at system integration, with current component</w:t>
      </w:r>
      <w:r w:rsidR="001503DB">
        <w:t>s</w:t>
      </w:r>
      <w:r>
        <w:t xml:space="preserve"> residing in Clinical Computing Platform.</w:t>
      </w:r>
    </w:p>
    <w:p w14:paraId="3EF654CC" w14:textId="77777777" w:rsidR="00E96D50" w:rsidRDefault="001503DB">
      <w:r>
        <w:t xml:space="preserve">Fourth, considering Python’s more elegant syntax and unified </w:t>
      </w:r>
      <w:r w:rsidRPr="001503DB">
        <w:t>ecosystem</w:t>
      </w:r>
      <w:r>
        <w:t>, I’d sure actually Python is easier to learn for SAS programmers, although it might not be well known in clinical programming world. R, instead, consists of lot of black tricks by statisticians.</w:t>
      </w:r>
    </w:p>
    <w:p w14:paraId="0B1FF3B3" w14:textId="77777777" w:rsidR="00D4756E" w:rsidRDefault="00D4756E">
      <w:proofErr w:type="gramStart"/>
      <w:r>
        <w:t>Last but not least</w:t>
      </w:r>
      <w:proofErr w:type="gramEnd"/>
      <w:r>
        <w:t xml:space="preserve">, Python will make a happier programmer. </w:t>
      </w:r>
      <w:r w:rsidR="00DF186C">
        <w:t xml:space="preserve">Python will introduce SAS programmers to a </w:t>
      </w:r>
      <w:proofErr w:type="gramStart"/>
      <w:r w:rsidR="00DF186C">
        <w:t>more wider</w:t>
      </w:r>
      <w:proofErr w:type="gramEnd"/>
      <w:r w:rsidR="00DF186C">
        <w:t xml:space="preserve"> world of machine learning, deep learning </w:t>
      </w:r>
      <w:commentRangeStart w:id="2"/>
      <w:r w:rsidR="00DF186C">
        <w:t>which all cool kids are talking about…</w:t>
      </w:r>
      <w:commentRangeEnd w:id="2"/>
      <w:r w:rsidR="000530FC">
        <w:rPr>
          <w:rStyle w:val="CommentReference"/>
        </w:rPr>
        <w:commentReference w:id="2"/>
      </w:r>
    </w:p>
    <w:p w14:paraId="63D4C87B" w14:textId="77777777" w:rsidR="00BD53B4" w:rsidRDefault="00BD53B4"/>
    <w:p w14:paraId="751C0832" w14:textId="77777777" w:rsidR="00BD53B4" w:rsidRDefault="00BD53B4"/>
    <w:p w14:paraId="4F736D7C" w14:textId="77777777" w:rsidR="0065689C" w:rsidRDefault="0065689C"/>
    <w:p w14:paraId="1A3C09B0" w14:textId="77777777" w:rsidR="0065689C" w:rsidRDefault="0065689C"/>
    <w:p w14:paraId="0C4C5E09" w14:textId="77777777" w:rsidR="0065689C" w:rsidRDefault="0065689C"/>
    <w:p w14:paraId="68C0427A" w14:textId="77777777" w:rsidR="001C53D1" w:rsidRDefault="00587396" w:rsidP="001C53D1">
      <w:pPr>
        <w:jc w:val="center"/>
      </w:pPr>
      <w:r>
        <w:lastRenderedPageBreak/>
        <w:t xml:space="preserve">The Marriage of </w:t>
      </w:r>
      <w:r w:rsidR="00DF7941">
        <w:t>Machine</w:t>
      </w:r>
      <w:r w:rsidR="006138CE">
        <w:t xml:space="preserve"> Learning and </w:t>
      </w:r>
      <w:r w:rsidR="0081594C">
        <w:t>Clinical Research</w:t>
      </w:r>
      <w:r w:rsidR="003765D9">
        <w:t>: A Proposal</w:t>
      </w:r>
    </w:p>
    <w:p w14:paraId="32C33FE7" w14:textId="77777777" w:rsidR="005942D6" w:rsidRPr="00462126" w:rsidRDefault="005942D6" w:rsidP="005942D6">
      <w:pPr>
        <w:rPr>
          <w:b/>
        </w:rPr>
      </w:pPr>
      <w:r w:rsidRPr="00462126">
        <w:rPr>
          <w:b/>
        </w:rPr>
        <w:t>Abstract/ Instruction:</w:t>
      </w:r>
    </w:p>
    <w:p w14:paraId="077744E2" w14:textId="77777777" w:rsidR="00236DD7" w:rsidRDefault="00236DD7">
      <w:r>
        <w:t xml:space="preserve">The </w:t>
      </w:r>
      <w:del w:id="3" w:author=" " w:date="2017-11-26T20:37:00Z">
        <w:r w:rsidDel="000530FC">
          <w:delText xml:space="preserve">all </w:delText>
        </w:r>
        <w:r w:rsidR="0019450A" w:rsidDel="000530FC">
          <w:delText>vocabularies</w:delText>
        </w:r>
      </w:del>
      <w:ins w:id="4" w:author=" " w:date="2017-11-26T20:37:00Z">
        <w:r w:rsidR="000530FC">
          <w:t>definitions</w:t>
        </w:r>
      </w:ins>
      <w:r>
        <w:t xml:space="preserve"> we need to get </w:t>
      </w:r>
      <w:ins w:id="5" w:author=" " w:date="2017-11-26T20:37:00Z">
        <w:r w:rsidR="000530FC">
          <w:t xml:space="preserve">the discussion </w:t>
        </w:r>
      </w:ins>
      <w:r>
        <w:t>started</w:t>
      </w:r>
      <w:del w:id="6" w:author=" " w:date="2017-11-26T20:37:00Z">
        <w:r w:rsidDel="000530FC">
          <w:delText xml:space="preserve"> discussion</w:delText>
        </w:r>
      </w:del>
      <w:r>
        <w:t>:</w:t>
      </w:r>
    </w:p>
    <w:p w14:paraId="059A3BEA" w14:textId="77777777" w:rsidR="0065689C" w:rsidRDefault="00505425">
      <w:r>
        <w:t xml:space="preserve">Artificial Intelligence (AI) is kind of intelligence </w:t>
      </w:r>
      <w:r w:rsidR="008B1880">
        <w:t>learned</w:t>
      </w:r>
      <w:r>
        <w:t xml:space="preserve"> by machines. </w:t>
      </w:r>
      <w:r w:rsidR="00156F7A">
        <w:t>M</w:t>
      </w:r>
      <w:r w:rsidR="001A130C">
        <w:t xml:space="preserve">achine </w:t>
      </w:r>
      <w:r w:rsidR="00156F7A">
        <w:t>L</w:t>
      </w:r>
      <w:r w:rsidR="001A130C">
        <w:t>earning is a technique</w:t>
      </w:r>
      <w:ins w:id="7" w:author=" " w:date="2017-11-26T20:38:00Z">
        <w:r w:rsidR="000530FC">
          <w:t xml:space="preserve"> within AI</w:t>
        </w:r>
      </w:ins>
      <w:r w:rsidR="001A130C">
        <w:t xml:space="preserve"> </w:t>
      </w:r>
      <w:r w:rsidR="00C4434C">
        <w:t>to give computers the ability to learn without explicit programming</w:t>
      </w:r>
      <w:r w:rsidR="00AB3254">
        <w:t xml:space="preserve"> and </w:t>
      </w:r>
      <w:r w:rsidR="00DE09E3">
        <w:t>handcraft rules</w:t>
      </w:r>
      <w:r w:rsidR="00C4434C">
        <w:t>.</w:t>
      </w:r>
      <w:r w:rsidR="00156F7A">
        <w:t xml:space="preserve"> Deep Learning </w:t>
      </w:r>
      <w:r w:rsidR="00150FEF">
        <w:t xml:space="preserve">is a special technique of machine learning which utilizes neutral networks </w:t>
      </w:r>
      <w:del w:id="8" w:author=" " w:date="2017-11-26T20:38:00Z">
        <w:r w:rsidR="00150FEF" w:rsidDel="000530FC">
          <w:delText xml:space="preserve">and is </w:delText>
        </w:r>
        <w:r w:rsidR="00C90E3B" w:rsidDel="000530FC">
          <w:delText>proved</w:delText>
        </w:r>
      </w:del>
      <w:ins w:id="9" w:author=" " w:date="2017-11-26T20:38:00Z">
        <w:r w:rsidR="000530FC">
          <w:t>providing</w:t>
        </w:r>
      </w:ins>
      <w:r w:rsidR="00150FEF">
        <w:t xml:space="preserve"> the most powerful machine learning </w:t>
      </w:r>
      <w:r w:rsidR="00866257">
        <w:t>technique</w:t>
      </w:r>
      <w:r w:rsidR="00D42A40">
        <w:t xml:space="preserve"> in real life applications</w:t>
      </w:r>
      <w:r w:rsidR="00866257">
        <w:t>.</w:t>
      </w:r>
    </w:p>
    <w:p w14:paraId="08F94120" w14:textId="77777777" w:rsidR="001A0AAA" w:rsidRDefault="001A0AAA" w:rsidP="00554A85">
      <w:pPr>
        <w:jc w:val="center"/>
      </w:pPr>
      <w:r>
        <w:rPr>
          <w:noProof/>
        </w:rPr>
        <w:drawing>
          <wp:inline distT="0" distB="0" distL="0" distR="0" wp14:anchorId="263CF623" wp14:editId="0BBB73C9">
            <wp:extent cx="1062395" cy="1045453"/>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4744" cy="1067445"/>
                    </a:xfrm>
                    <a:prstGeom prst="rect">
                      <a:avLst/>
                    </a:prstGeom>
                    <a:noFill/>
                    <a:ln>
                      <a:noFill/>
                    </a:ln>
                  </pic:spPr>
                </pic:pic>
              </a:graphicData>
            </a:graphic>
          </wp:inline>
        </w:drawing>
      </w:r>
    </w:p>
    <w:p w14:paraId="5D44162E" w14:textId="77777777" w:rsidR="009C181C" w:rsidRDefault="009C181C" w:rsidP="001A0AAA">
      <w:r>
        <w:t xml:space="preserve">Machine learning, especially deep learning, is </w:t>
      </w:r>
      <w:r w:rsidR="000E7ECD">
        <w:t>very successful in field</w:t>
      </w:r>
      <w:ins w:id="10" w:author=" " w:date="2017-11-26T20:38:00Z">
        <w:r w:rsidR="000530FC">
          <w:t>s</w:t>
        </w:r>
      </w:ins>
      <w:r w:rsidR="000E7ECD">
        <w:t xml:space="preserve"> like computer vision. In </w:t>
      </w:r>
      <w:ins w:id="11" w:author=" " w:date="2017-11-26T20:38:00Z">
        <w:r w:rsidR="000530FC">
          <w:t xml:space="preserve">the </w:t>
        </w:r>
      </w:ins>
      <w:r w:rsidR="000E7ECD">
        <w:t xml:space="preserve">broader medical field, </w:t>
      </w:r>
      <w:ins w:id="12" w:author=" " w:date="2017-11-26T20:39:00Z">
        <w:r w:rsidR="000530FC">
          <w:t>a</w:t>
        </w:r>
      </w:ins>
      <w:del w:id="13" w:author=" " w:date="2017-11-26T20:39:00Z">
        <w:r w:rsidR="000E7ECD" w:rsidDel="000530FC">
          <w:delText>the</w:delText>
        </w:r>
      </w:del>
      <w:ins w:id="14" w:author=" " w:date="2017-11-26T20:39:00Z">
        <w:r w:rsidR="000530FC">
          <w:t xml:space="preserve"> </w:t>
        </w:r>
      </w:ins>
      <w:del w:id="15" w:author=" " w:date="2017-11-26T20:39:00Z">
        <w:r w:rsidR="000E7ECD" w:rsidDel="000530FC">
          <w:delText xml:space="preserve"> </w:delText>
        </w:r>
      </w:del>
      <w:r w:rsidR="00234B7A">
        <w:t xml:space="preserve">very first </w:t>
      </w:r>
      <w:r w:rsidR="000E7ECD">
        <w:t xml:space="preserve">successful application is </w:t>
      </w:r>
      <w:ins w:id="16" w:author=" " w:date="2017-11-26T20:39:00Z">
        <w:r w:rsidR="000530FC">
          <w:t>with</w:t>
        </w:r>
      </w:ins>
      <w:r w:rsidR="000E7ECD">
        <w:t>in medical image diagnosing, which is very close to general image classification in computer vision.</w:t>
      </w:r>
      <w:r w:rsidR="002133FD">
        <w:t xml:space="preserve"> But </w:t>
      </w:r>
      <w:del w:id="17" w:author=" " w:date="2017-11-26T20:39:00Z">
        <w:r w:rsidR="002133FD" w:rsidDel="000530FC">
          <w:delText xml:space="preserve">in </w:delText>
        </w:r>
      </w:del>
      <w:ins w:id="18" w:author=" " w:date="2017-11-26T20:39:00Z">
        <w:r w:rsidR="000530FC">
          <w:t xml:space="preserve">on the </w:t>
        </w:r>
      </w:ins>
      <w:r w:rsidR="002133FD">
        <w:t xml:space="preserve">clinical research side, </w:t>
      </w:r>
      <w:del w:id="19" w:author=" " w:date="2017-11-26T20:39:00Z">
        <w:r w:rsidR="002133FD" w:rsidDel="000530FC">
          <w:delText xml:space="preserve">it seems </w:delText>
        </w:r>
      </w:del>
      <w:r w:rsidR="002133FD">
        <w:t xml:space="preserve">the power of machine learning </w:t>
      </w:r>
      <w:del w:id="20" w:author=" " w:date="2017-11-26T20:39:00Z">
        <w:r w:rsidR="002133FD" w:rsidDel="000530FC">
          <w:delText>is still not reached out</w:delText>
        </w:r>
      </w:del>
      <w:ins w:id="21" w:author=" " w:date="2017-11-26T20:39:00Z">
        <w:r w:rsidR="000530FC">
          <w:t>has not yet been realized</w:t>
        </w:r>
      </w:ins>
      <w:r w:rsidR="002133FD">
        <w:t>.</w:t>
      </w:r>
      <w:r w:rsidR="000E7ECD">
        <w:t xml:space="preserve">  </w:t>
      </w:r>
    </w:p>
    <w:p w14:paraId="1813CD56" w14:textId="77777777" w:rsidR="00C8705B" w:rsidRDefault="002676FD" w:rsidP="001A0AAA">
      <w:del w:id="22" w:author=" " w:date="2017-11-26T20:40:00Z">
        <w:r w:rsidDel="000530FC">
          <w:delText xml:space="preserve">In </w:delText>
        </w:r>
      </w:del>
      <w:ins w:id="23" w:author=" " w:date="2017-11-26T20:40:00Z">
        <w:r w:rsidR="000530FC">
          <w:t xml:space="preserve">Within </w:t>
        </w:r>
      </w:ins>
      <w:r>
        <w:t>clinical research</w:t>
      </w:r>
      <w:del w:id="24" w:author=" " w:date="2017-11-26T20:40:00Z">
        <w:r w:rsidDel="000530FC">
          <w:delText xml:space="preserve"> field</w:delText>
        </w:r>
      </w:del>
      <w:r>
        <w:t>, w</w:t>
      </w:r>
      <w:r w:rsidR="003F7AD1">
        <w:t>e handcraft lots of rules for vari</w:t>
      </w:r>
      <w:ins w:id="25" w:author=" " w:date="2017-11-26T20:41:00Z">
        <w:r w:rsidR="000530FC">
          <w:t>ous</w:t>
        </w:r>
      </w:ins>
      <w:del w:id="26" w:author=" " w:date="2017-11-26T20:40:00Z">
        <w:r w:rsidR="003F7AD1" w:rsidDel="000530FC">
          <w:delText>es of</w:delText>
        </w:r>
      </w:del>
      <w:r w:rsidR="003F7AD1">
        <w:t xml:space="preserve"> tasks</w:t>
      </w:r>
      <w:r w:rsidR="001A0AAA">
        <w:t xml:space="preserve">. </w:t>
      </w:r>
      <w:r w:rsidR="0008747A">
        <w:t>Considering the</w:t>
      </w:r>
      <w:r w:rsidR="00FA7D73">
        <w:t xml:space="preserve"> </w:t>
      </w:r>
      <w:ins w:id="27" w:author=" " w:date="2017-11-26T20:41:00Z">
        <w:r w:rsidR="000530FC">
          <w:t xml:space="preserve">large number of </w:t>
        </w:r>
      </w:ins>
      <w:del w:id="28" w:author=" " w:date="2017-11-26T20:41:00Z">
        <w:r w:rsidR="00FA7D73" w:rsidDel="000530FC">
          <w:delText>tremendous</w:delText>
        </w:r>
        <w:r w:rsidR="0008747A" w:rsidDel="000530FC">
          <w:delText xml:space="preserve"> </w:delText>
        </w:r>
        <w:r w:rsidR="00FA7D73" w:rsidDel="000530FC">
          <w:delText xml:space="preserve">handmake </w:delText>
        </w:r>
      </w:del>
      <w:ins w:id="29" w:author=" " w:date="2017-11-26T20:41:00Z">
        <w:r w:rsidR="000530FC">
          <w:t xml:space="preserve">manual </w:t>
        </w:r>
      </w:ins>
      <w:r w:rsidR="00FA7D73">
        <w:t>rules</w:t>
      </w:r>
      <w:ins w:id="30" w:author=" " w:date="2017-11-26T20:41:00Z">
        <w:r w:rsidR="000530FC">
          <w:t xml:space="preserve"> and associated code we develop</w:t>
        </w:r>
      </w:ins>
      <w:r w:rsidR="00FA7D73">
        <w:t xml:space="preserve">, it’s the perfect situation to think about </w:t>
      </w:r>
      <w:r w:rsidR="004F4683">
        <w:t>the possibility</w:t>
      </w:r>
      <w:r w:rsidR="00FA7D73">
        <w:t xml:space="preserve"> </w:t>
      </w:r>
      <w:ins w:id="31" w:author=" " w:date="2017-11-26T20:41:00Z">
        <w:r w:rsidR="000530FC">
          <w:t xml:space="preserve">of </w:t>
        </w:r>
      </w:ins>
      <w:del w:id="32" w:author=" " w:date="2017-11-26T20:41:00Z">
        <w:r w:rsidR="00FA7D73" w:rsidDel="000530FC">
          <w:delText xml:space="preserve">to </w:delText>
        </w:r>
      </w:del>
      <w:r w:rsidR="00FA7D73">
        <w:t>us</w:t>
      </w:r>
      <w:ins w:id="33" w:author=" " w:date="2017-11-26T20:41:00Z">
        <w:r w:rsidR="000530FC">
          <w:t>ing</w:t>
        </w:r>
      </w:ins>
      <w:del w:id="34" w:author=" " w:date="2017-11-26T20:41:00Z">
        <w:r w:rsidR="00FA7D73" w:rsidDel="000530FC">
          <w:delText>e</w:delText>
        </w:r>
      </w:del>
      <w:r w:rsidR="00FA7D73">
        <w:t xml:space="preserve"> machine learning technique</w:t>
      </w:r>
      <w:ins w:id="35" w:author=" " w:date="2017-11-26T20:41:00Z">
        <w:r w:rsidR="000530FC">
          <w:t>s</w:t>
        </w:r>
      </w:ins>
      <w:r w:rsidR="00FA7D73">
        <w:t xml:space="preserve"> for the tasks without explicit programming.</w:t>
      </w:r>
      <w:r w:rsidR="00234B7A">
        <w:t xml:space="preserve"> So, how can we get started? </w:t>
      </w:r>
    </w:p>
    <w:p w14:paraId="4AB921ED" w14:textId="77777777" w:rsidR="00C8705B" w:rsidRDefault="000530FC" w:rsidP="00C8705B">
      <w:ins w:id="36" w:author=" " w:date="2017-11-26T20:42:00Z">
        <w:r>
          <w:t xml:space="preserve">As an example, </w:t>
        </w:r>
      </w:ins>
      <w:r w:rsidR="00C8705B">
        <w:t xml:space="preserve">I will demonstrate </w:t>
      </w:r>
      <w:del w:id="37" w:author=" " w:date="2017-11-26T20:41:00Z">
        <w:r w:rsidR="00C8705B" w:rsidDel="000530FC">
          <w:delText>a</w:delText>
        </w:r>
      </w:del>
      <w:del w:id="38" w:author=" " w:date="2017-11-26T20:40:00Z">
        <w:r w:rsidR="00C8705B" w:rsidDel="000530FC">
          <w:delText xml:space="preserve"> pioneering project </w:delText>
        </w:r>
      </w:del>
      <w:r w:rsidR="00C8705B">
        <w:t xml:space="preserve">on how to use machine learning to perform clinical data de-identification. </w:t>
      </w:r>
    </w:p>
    <w:p w14:paraId="3B575817" w14:textId="77777777" w:rsidR="00234B7A" w:rsidRDefault="00234B7A" w:rsidP="00234B7A">
      <w:pPr>
        <w:pStyle w:val="ListParagraph"/>
        <w:numPr>
          <w:ilvl w:val="0"/>
          <w:numId w:val="1"/>
        </w:numPr>
      </w:pPr>
      <w:r>
        <w:t>What’s the problem?</w:t>
      </w:r>
    </w:p>
    <w:p w14:paraId="20DB3FC7" w14:textId="77777777" w:rsidR="009E6DAE" w:rsidRDefault="00AB4D58" w:rsidP="00162584">
      <w:pPr>
        <w:ind w:left="1080"/>
      </w:pPr>
      <w:ins w:id="39" w:author=" " w:date="2017-11-26T20:42:00Z">
        <w:r>
          <w:t>To support the need for data transparency and to ensure patient</w:t>
        </w:r>
      </w:ins>
      <w:ins w:id="40" w:author="Jiangtang Hu" w:date="2017-11-27T09:34:00Z">
        <w:r w:rsidR="002D7AAD">
          <w:t xml:space="preserve"> </w:t>
        </w:r>
      </w:ins>
      <w:bookmarkStart w:id="41" w:name="_GoBack"/>
      <w:bookmarkEnd w:id="41"/>
      <w:del w:id="42" w:author=" " w:date="2017-11-26T20:42:00Z">
        <w:r w:rsidR="00340287" w:rsidDel="00AB4D58">
          <w:delText xml:space="preserve">For </w:delText>
        </w:r>
      </w:del>
      <w:r w:rsidR="00340287">
        <w:t>priva</w:t>
      </w:r>
      <w:ins w:id="43" w:author=" " w:date="2017-11-26T20:42:00Z">
        <w:r>
          <w:t>cy</w:t>
        </w:r>
      </w:ins>
      <w:del w:id="44" w:author=" " w:date="2017-11-26T20:42:00Z">
        <w:r w:rsidR="00340287" w:rsidDel="00AB4D58">
          <w:delText>te concern</w:delText>
        </w:r>
      </w:del>
      <w:r w:rsidR="00340287">
        <w:t>, all clinical data required for public use should be anonymized.</w:t>
      </w:r>
    </w:p>
    <w:p w14:paraId="162A6B78" w14:textId="77777777" w:rsidR="004E2408" w:rsidRDefault="004E2408" w:rsidP="00234B7A">
      <w:pPr>
        <w:pStyle w:val="ListParagraph"/>
        <w:numPr>
          <w:ilvl w:val="0"/>
          <w:numId w:val="1"/>
        </w:numPr>
      </w:pPr>
      <w:r>
        <w:t>What’s the current approach to this problem?</w:t>
      </w:r>
    </w:p>
    <w:p w14:paraId="74699A94" w14:textId="77777777" w:rsidR="001C30E0" w:rsidRDefault="001C30E0" w:rsidP="001C30E0">
      <w:pPr>
        <w:ind w:left="360"/>
      </w:pPr>
      <w:r>
        <w:t xml:space="preserve">              </w:t>
      </w:r>
      <w:ins w:id="45" w:author=" " w:date="2017-11-26T20:42:00Z">
        <w:r w:rsidR="00AB4D58">
          <w:t xml:space="preserve">Develop and write code for </w:t>
        </w:r>
      </w:ins>
      <w:del w:id="46" w:author=" " w:date="2017-11-26T20:43:00Z">
        <w:r w:rsidDel="00AB4D58">
          <w:delText xml:space="preserve">Use </w:delText>
        </w:r>
      </w:del>
      <w:r>
        <w:t xml:space="preserve">handcrafted rules. </w:t>
      </w:r>
      <w:del w:id="47" w:author=" " w:date="2017-11-26T20:43:00Z">
        <w:r w:rsidDel="00AB4D58">
          <w:delText xml:space="preserve">Like </w:delText>
        </w:r>
      </w:del>
      <w:ins w:id="48" w:author=" " w:date="2017-11-26T20:43:00Z">
        <w:r w:rsidR="00AB4D58">
          <w:t xml:space="preserve">For example, we might shuffle the values of the variable </w:t>
        </w:r>
      </w:ins>
      <w:del w:id="49" w:author=" " w:date="2017-11-26T20:43:00Z">
        <w:r w:rsidDel="00AB4D58">
          <w:delText>for</w:delText>
        </w:r>
      </w:del>
      <w:r>
        <w:t xml:space="preserve"> “</w:t>
      </w:r>
      <w:r w:rsidR="00CF254E">
        <w:t>sex</w:t>
      </w:r>
      <w:r>
        <w:t>”</w:t>
      </w:r>
      <w:r w:rsidR="00CF254E">
        <w:t xml:space="preserve"> </w:t>
      </w:r>
      <w:del w:id="50" w:author=" " w:date="2017-11-26T20:43:00Z">
        <w:r w:rsidR="00CF254E" w:rsidDel="00AB4D58">
          <w:delText xml:space="preserve">variable </w:delText>
        </w:r>
        <w:r w:rsidR="009C73EF" w:rsidDel="00AB4D58">
          <w:delText xml:space="preserve">in </w:delText>
        </w:r>
        <w:r w:rsidR="00CF254E" w:rsidDel="00AB4D58">
          <w:delText>a dataset, we might shuffle the values.</w:delText>
        </w:r>
      </w:del>
    </w:p>
    <w:p w14:paraId="125C249E" w14:textId="77777777" w:rsidR="00234B7A" w:rsidRDefault="00234B7A" w:rsidP="00234B7A">
      <w:pPr>
        <w:pStyle w:val="ListParagraph"/>
        <w:numPr>
          <w:ilvl w:val="0"/>
          <w:numId w:val="1"/>
        </w:numPr>
      </w:pPr>
      <w:r>
        <w:t>Can we translate it to machine learning problem?</w:t>
      </w:r>
    </w:p>
    <w:p w14:paraId="73F576D2" w14:textId="77777777" w:rsidR="00AE1F34" w:rsidRDefault="00CE5A5B" w:rsidP="00CE5A5B">
      <w:pPr>
        <w:pStyle w:val="ListParagraph"/>
      </w:pPr>
      <w:r>
        <w:t xml:space="preserve">       </w:t>
      </w:r>
      <w:r w:rsidR="00850B21">
        <w:t xml:space="preserve">A deep learning technique called Generative Adversarial Nets(GAN) is widely used for image </w:t>
      </w:r>
      <w:r w:rsidR="00C825FF">
        <w:t>repli</w:t>
      </w:r>
      <w:r w:rsidR="00850B21">
        <w:t xml:space="preserve">cation. </w:t>
      </w:r>
      <w:r w:rsidR="00FB0B09">
        <w:t>For example, with real dog im</w:t>
      </w:r>
      <w:r w:rsidR="00AE1F34">
        <w:t>ages as inputs, GAN can learn</w:t>
      </w:r>
      <w:r w:rsidR="00FB0B09">
        <w:t xml:space="preserve"> though the images and then create images which look like dogs.</w:t>
      </w:r>
      <w:r w:rsidR="00AE1F34">
        <w:t xml:space="preserve"> Here is the idea to apply it to the de-identification problem:</w:t>
      </w:r>
    </w:p>
    <w:p w14:paraId="2ADC43B0" w14:textId="77777777" w:rsidR="00CE5A5B" w:rsidRDefault="00AE1F34" w:rsidP="00CE5A5B">
      <w:pPr>
        <w:pStyle w:val="ListParagraph"/>
      </w:pPr>
      <w:r>
        <w:t xml:space="preserve">       </w:t>
      </w:r>
      <w:r w:rsidR="00A132F8">
        <w:t>We have original dataset</w:t>
      </w:r>
      <w:r w:rsidR="00896FD8">
        <w:t xml:space="preserve"> (name it A)</w:t>
      </w:r>
      <w:r w:rsidR="00A132F8">
        <w:t xml:space="preserve"> to be anonymized</w:t>
      </w:r>
      <w:r w:rsidR="00896FD8">
        <w:t>. At very beginning, we use GAN to generate fake dataset B, the B is sent to A for checking. If B doesn’t look like A, the model adjust</w:t>
      </w:r>
      <w:ins w:id="51" w:author=" " w:date="2017-11-26T20:44:00Z">
        <w:r w:rsidR="00AB4D58">
          <w:t>s</w:t>
        </w:r>
      </w:ins>
      <w:r w:rsidR="00896FD8">
        <w:t xml:space="preserve"> its parameters and create</w:t>
      </w:r>
      <w:ins w:id="52" w:author=" " w:date="2017-11-26T20:44:00Z">
        <w:r w:rsidR="00AB4D58">
          <w:t>s</w:t>
        </w:r>
      </w:ins>
      <w:r w:rsidR="00896FD8">
        <w:t xml:space="preserve"> </w:t>
      </w:r>
      <w:ins w:id="53" w:author=" " w:date="2017-11-26T20:44:00Z">
        <w:r w:rsidR="00AB4D58">
          <w:t xml:space="preserve">a </w:t>
        </w:r>
      </w:ins>
      <w:r w:rsidR="00896FD8">
        <w:t xml:space="preserve">new B which will sent to A for check again and the process </w:t>
      </w:r>
      <w:r w:rsidR="00896FD8">
        <w:lastRenderedPageBreak/>
        <w:t xml:space="preserve">goes on, until </w:t>
      </w:r>
      <w:r w:rsidR="00792472">
        <w:t>B does look like A. So, the final B could serve as the final de-identified data for public</w:t>
      </w:r>
      <w:r w:rsidR="00857100">
        <w:t xml:space="preserve"> use.</w:t>
      </w:r>
    </w:p>
    <w:p w14:paraId="5F1D71E8" w14:textId="77777777" w:rsidR="00234B7A" w:rsidRDefault="00234B7A" w:rsidP="00234B7A">
      <w:pPr>
        <w:pStyle w:val="ListParagraph"/>
        <w:numPr>
          <w:ilvl w:val="0"/>
          <w:numId w:val="1"/>
        </w:numPr>
      </w:pPr>
      <w:r>
        <w:t>Do we have data?</w:t>
      </w:r>
    </w:p>
    <w:p w14:paraId="07A7A940" w14:textId="77777777" w:rsidR="00832473" w:rsidRDefault="00B65769" w:rsidP="00B65769">
      <w:pPr>
        <w:ind w:left="720"/>
      </w:pPr>
      <w:proofErr w:type="gramStart"/>
      <w:r>
        <w:t>Yes</w:t>
      </w:r>
      <w:proofErr w:type="gramEnd"/>
      <w:r>
        <w:t xml:space="preserve"> </w:t>
      </w:r>
      <w:r w:rsidR="00B3459C">
        <w:t xml:space="preserve">in this field, there are lots of </w:t>
      </w:r>
      <w:commentRangeStart w:id="54"/>
      <w:r w:rsidR="00B3459C">
        <w:t>data</w:t>
      </w:r>
      <w:commentRangeEnd w:id="54"/>
      <w:r w:rsidR="00AB4D58">
        <w:rPr>
          <w:rStyle w:val="CommentReference"/>
        </w:rPr>
        <w:commentReference w:id="54"/>
      </w:r>
      <w:r w:rsidR="00B3459C">
        <w:t>!</w:t>
      </w:r>
    </w:p>
    <w:sectPr w:rsidR="0083247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 " w:date="2017-11-26T20:32:00Z" w:initials="CD">
    <w:p w14:paraId="3C502A69" w14:textId="77777777" w:rsidR="000530FC" w:rsidRDefault="000530FC">
      <w:pPr>
        <w:pStyle w:val="CommentText"/>
      </w:pPr>
      <w:r>
        <w:rPr>
          <w:rStyle w:val="CommentReference"/>
        </w:rPr>
        <w:annotationRef/>
      </w:r>
      <w:proofErr w:type="gramStart"/>
      <w:r>
        <w:t>So</w:t>
      </w:r>
      <w:proofErr w:type="gramEnd"/>
      <w:r>
        <w:t xml:space="preserve"> I understand your position on Python but I think you are a bit negative on R.  The reality is that R and Python have different </w:t>
      </w:r>
      <w:proofErr w:type="gramStart"/>
      <w:r>
        <w:t>strengths</w:t>
      </w:r>
      <w:proofErr w:type="gramEnd"/>
      <w:r>
        <w:t xml:space="preserve"> and each has value in the process (a combination could replace SAS). I would focus on how the two </w:t>
      </w:r>
      <w:proofErr w:type="gramStart"/>
      <w:r>
        <w:t>compare</w:t>
      </w:r>
      <w:proofErr w:type="gramEnd"/>
      <w:r>
        <w:t xml:space="preserve">, what is good about each and where each might have limitations. I might suggest comparing the two against each other as well as to SAS in different categories (data handling, statistical analysis, etc. and them summarize that you think Python provides more capabilities and might be a better first step then R to </w:t>
      </w:r>
      <w:proofErr w:type="gramStart"/>
      <w:r>
        <w:t>actually replace</w:t>
      </w:r>
      <w:proofErr w:type="gramEnd"/>
      <w:r>
        <w:t xml:space="preserve"> SAS. </w:t>
      </w:r>
    </w:p>
  </w:comment>
  <w:comment w:id="1" w:author=" " w:date="2017-11-26T20:35:00Z" w:initials="CD">
    <w:p w14:paraId="6A77E4DE" w14:textId="77777777" w:rsidR="000530FC" w:rsidRDefault="000530FC">
      <w:pPr>
        <w:pStyle w:val="CommentText"/>
      </w:pPr>
      <w:r>
        <w:rPr>
          <w:rStyle w:val="CommentReference"/>
        </w:rPr>
        <w:annotationRef/>
      </w:r>
      <w:r>
        <w:t xml:space="preserve">Again, better in what way.  R has some good things that it does as well. </w:t>
      </w:r>
    </w:p>
  </w:comment>
  <w:comment w:id="2" w:author=" " w:date="2017-11-26T20:36:00Z" w:initials="CD">
    <w:p w14:paraId="149419FA" w14:textId="77777777" w:rsidR="000530FC" w:rsidRDefault="000530FC">
      <w:pPr>
        <w:pStyle w:val="CommentText"/>
      </w:pPr>
      <w:r>
        <w:rPr>
          <w:rStyle w:val="CommentReference"/>
        </w:rPr>
        <w:annotationRef/>
      </w:r>
      <w:r>
        <w:t xml:space="preserve">This comment is funny – well placed.  </w:t>
      </w:r>
    </w:p>
  </w:comment>
  <w:comment w:id="54" w:author=" " w:date="2017-11-26T20:44:00Z" w:initials="CD">
    <w:p w14:paraId="10B552EE" w14:textId="77777777" w:rsidR="00AB4D58" w:rsidRDefault="00AB4D58">
      <w:pPr>
        <w:pStyle w:val="CommentText"/>
      </w:pPr>
      <w:r>
        <w:rPr>
          <w:rStyle w:val="CommentReference"/>
        </w:rPr>
        <w:annotationRef/>
      </w:r>
      <w:r>
        <w:t xml:space="preserve">Need a summary sentence or two at the end.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502A69" w15:done="0"/>
  <w15:commentEx w15:paraId="6A77E4DE" w15:done="0"/>
  <w15:commentEx w15:paraId="149419FA" w15:done="0"/>
  <w15:commentEx w15:paraId="10B552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502A69" w16cid:durableId="1DC65A4D"/>
  <w16cid:commentId w16cid:paraId="6A77E4DE" w16cid:durableId="1DC65A4E"/>
  <w16cid:commentId w16cid:paraId="149419FA" w16cid:durableId="1DC65A4F"/>
  <w16cid:commentId w16cid:paraId="10B552EE" w16cid:durableId="1DC65A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47F6D"/>
    <w:multiLevelType w:val="hybridMultilevel"/>
    <w:tmpl w:val="B0D44F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 ">
    <w15:presenceInfo w15:providerId="None" w15:userId=" "/>
  </w15:person>
  <w15:person w15:author="Jiangtang Hu">
    <w15:presenceInfo w15:providerId="AD" w15:userId="S-1-5-21-3055895068-3546100956-529279682-13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55"/>
    <w:rsid w:val="00004047"/>
    <w:rsid w:val="000530FC"/>
    <w:rsid w:val="0008747A"/>
    <w:rsid w:val="000E7ECD"/>
    <w:rsid w:val="00144D4D"/>
    <w:rsid w:val="001503DB"/>
    <w:rsid w:val="00150FEF"/>
    <w:rsid w:val="00156F7A"/>
    <w:rsid w:val="00162584"/>
    <w:rsid w:val="0019450A"/>
    <w:rsid w:val="001A0AAA"/>
    <w:rsid w:val="001A130C"/>
    <w:rsid w:val="001C30E0"/>
    <w:rsid w:val="001C53D1"/>
    <w:rsid w:val="001E3CB6"/>
    <w:rsid w:val="001F1A2D"/>
    <w:rsid w:val="002133FD"/>
    <w:rsid w:val="00234B7A"/>
    <w:rsid w:val="00236DD7"/>
    <w:rsid w:val="002676FD"/>
    <w:rsid w:val="002D7AAD"/>
    <w:rsid w:val="002F3AB2"/>
    <w:rsid w:val="003171D6"/>
    <w:rsid w:val="0033039A"/>
    <w:rsid w:val="00340287"/>
    <w:rsid w:val="003765D9"/>
    <w:rsid w:val="003A5836"/>
    <w:rsid w:val="003C00A5"/>
    <w:rsid w:val="003F7AD1"/>
    <w:rsid w:val="00456EC4"/>
    <w:rsid w:val="00462126"/>
    <w:rsid w:val="004957D3"/>
    <w:rsid w:val="004E2408"/>
    <w:rsid w:val="004F4683"/>
    <w:rsid w:val="004F77A1"/>
    <w:rsid w:val="00505425"/>
    <w:rsid w:val="00554A85"/>
    <w:rsid w:val="00587396"/>
    <w:rsid w:val="005942D6"/>
    <w:rsid w:val="005E4455"/>
    <w:rsid w:val="006138CE"/>
    <w:rsid w:val="0065689C"/>
    <w:rsid w:val="006E60DB"/>
    <w:rsid w:val="006F7D27"/>
    <w:rsid w:val="00717D5C"/>
    <w:rsid w:val="00792472"/>
    <w:rsid w:val="0081594C"/>
    <w:rsid w:val="00832473"/>
    <w:rsid w:val="00850B21"/>
    <w:rsid w:val="00857100"/>
    <w:rsid w:val="00866257"/>
    <w:rsid w:val="008710F9"/>
    <w:rsid w:val="00896FD8"/>
    <w:rsid w:val="008B1880"/>
    <w:rsid w:val="008D18AC"/>
    <w:rsid w:val="009C181C"/>
    <w:rsid w:val="009C73EF"/>
    <w:rsid w:val="009E6DAE"/>
    <w:rsid w:val="009F21EE"/>
    <w:rsid w:val="00A132F8"/>
    <w:rsid w:val="00A577F9"/>
    <w:rsid w:val="00A760B4"/>
    <w:rsid w:val="00A86FEE"/>
    <w:rsid w:val="00A9155A"/>
    <w:rsid w:val="00AB3254"/>
    <w:rsid w:val="00AB4D58"/>
    <w:rsid w:val="00AC371F"/>
    <w:rsid w:val="00AC4CEC"/>
    <w:rsid w:val="00AE1F34"/>
    <w:rsid w:val="00B3459C"/>
    <w:rsid w:val="00B65769"/>
    <w:rsid w:val="00BC2443"/>
    <w:rsid w:val="00BD53B4"/>
    <w:rsid w:val="00C4434C"/>
    <w:rsid w:val="00C825FF"/>
    <w:rsid w:val="00C8705B"/>
    <w:rsid w:val="00C90E3B"/>
    <w:rsid w:val="00CE5A5B"/>
    <w:rsid w:val="00CF23EA"/>
    <w:rsid w:val="00CF254E"/>
    <w:rsid w:val="00CF4C90"/>
    <w:rsid w:val="00D42A40"/>
    <w:rsid w:val="00D4756E"/>
    <w:rsid w:val="00D55965"/>
    <w:rsid w:val="00D90F75"/>
    <w:rsid w:val="00D91DF3"/>
    <w:rsid w:val="00DE09E3"/>
    <w:rsid w:val="00DF186C"/>
    <w:rsid w:val="00DF7941"/>
    <w:rsid w:val="00E96D50"/>
    <w:rsid w:val="00F768A8"/>
    <w:rsid w:val="00FA7D73"/>
    <w:rsid w:val="00FB0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ED35"/>
  <w15:chartTrackingRefBased/>
  <w15:docId w15:val="{D5EDBA27-E50B-46DA-B2D5-002BE1A45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B7A"/>
    <w:pPr>
      <w:ind w:left="720"/>
      <w:contextualSpacing/>
    </w:pPr>
  </w:style>
  <w:style w:type="character" w:styleId="CommentReference">
    <w:name w:val="annotation reference"/>
    <w:basedOn w:val="DefaultParagraphFont"/>
    <w:uiPriority w:val="99"/>
    <w:semiHidden/>
    <w:unhideWhenUsed/>
    <w:rsid w:val="000530FC"/>
    <w:rPr>
      <w:sz w:val="16"/>
      <w:szCs w:val="16"/>
    </w:rPr>
  </w:style>
  <w:style w:type="paragraph" w:styleId="CommentText">
    <w:name w:val="annotation text"/>
    <w:basedOn w:val="Normal"/>
    <w:link w:val="CommentTextChar"/>
    <w:uiPriority w:val="99"/>
    <w:semiHidden/>
    <w:unhideWhenUsed/>
    <w:rsid w:val="000530FC"/>
    <w:pPr>
      <w:spacing w:line="240" w:lineRule="auto"/>
    </w:pPr>
    <w:rPr>
      <w:sz w:val="20"/>
      <w:szCs w:val="20"/>
    </w:rPr>
  </w:style>
  <w:style w:type="character" w:customStyle="1" w:styleId="CommentTextChar">
    <w:name w:val="Comment Text Char"/>
    <w:basedOn w:val="DefaultParagraphFont"/>
    <w:link w:val="CommentText"/>
    <w:uiPriority w:val="99"/>
    <w:semiHidden/>
    <w:rsid w:val="000530FC"/>
    <w:rPr>
      <w:sz w:val="20"/>
      <w:szCs w:val="20"/>
    </w:rPr>
  </w:style>
  <w:style w:type="paragraph" w:styleId="CommentSubject">
    <w:name w:val="annotation subject"/>
    <w:basedOn w:val="CommentText"/>
    <w:next w:val="CommentText"/>
    <w:link w:val="CommentSubjectChar"/>
    <w:uiPriority w:val="99"/>
    <w:semiHidden/>
    <w:unhideWhenUsed/>
    <w:rsid w:val="000530FC"/>
    <w:rPr>
      <w:b/>
      <w:bCs/>
    </w:rPr>
  </w:style>
  <w:style w:type="character" w:customStyle="1" w:styleId="CommentSubjectChar">
    <w:name w:val="Comment Subject Char"/>
    <w:basedOn w:val="CommentTextChar"/>
    <w:link w:val="CommentSubject"/>
    <w:uiPriority w:val="99"/>
    <w:semiHidden/>
    <w:rsid w:val="000530FC"/>
    <w:rPr>
      <w:b/>
      <w:bCs/>
      <w:sz w:val="20"/>
      <w:szCs w:val="20"/>
    </w:rPr>
  </w:style>
  <w:style w:type="paragraph" w:styleId="BalloonText">
    <w:name w:val="Balloon Text"/>
    <w:basedOn w:val="Normal"/>
    <w:link w:val="BalloonTextChar"/>
    <w:uiPriority w:val="99"/>
    <w:semiHidden/>
    <w:unhideWhenUsed/>
    <w:rsid w:val="00053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0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3</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Jiangtang Hu</dc:creator>
  <cp:keywords/>
  <dc:description/>
  <cp:lastModifiedBy>Jiangtang Hu</cp:lastModifiedBy>
  <cp:revision>102</cp:revision>
  <dcterms:created xsi:type="dcterms:W3CDTF">2017-11-21T03:17:00Z</dcterms:created>
  <dcterms:modified xsi:type="dcterms:W3CDTF">2017-11-27T14:34:00Z</dcterms:modified>
</cp:coreProperties>
</file>